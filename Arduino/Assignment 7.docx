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3A7D" w14:textId="77777777" w:rsidR="00664492" w:rsidRPr="00664492" w:rsidRDefault="00664492">
      <w:pPr>
        <w:jc w:val="center"/>
        <w:rPr>
          <w:rFonts w:ascii="Arial" w:hAnsi="Arial" w:cs="Arial"/>
          <w:sz w:val="40"/>
          <w:szCs w:val="40"/>
          <w:rPrChange w:id="0" w:author="Admin" w:date="2022-03-24T11:11:00Z">
            <w:rPr/>
          </w:rPrChange>
        </w:rPr>
        <w:pPrChange w:id="1" w:author="Admin" w:date="2022-03-24T11:11:00Z">
          <w:pPr/>
        </w:pPrChange>
      </w:pPr>
      <w:r w:rsidRPr="00664492">
        <w:rPr>
          <w:rFonts w:ascii="Arial" w:hAnsi="Arial" w:cs="Arial"/>
          <w:sz w:val="40"/>
          <w:szCs w:val="40"/>
          <w:rPrChange w:id="2" w:author="Admin" w:date="2022-03-24T11:11:00Z">
            <w:rPr/>
          </w:rPrChange>
        </w:rPr>
        <w:t>Assignment - 7</w:t>
      </w:r>
    </w:p>
    <w:p w14:paraId="6B137DBD" w14:textId="2B87D97D" w:rsidR="00664492" w:rsidRDefault="00664492" w:rsidP="00664492">
      <w:pPr>
        <w:rPr>
          <w:ins w:id="3" w:author="Admin" w:date="2022-03-24T11:11:00Z"/>
          <w:rFonts w:ascii="Arial" w:hAnsi="Arial" w:cs="Arial"/>
        </w:rPr>
      </w:pPr>
      <w:r w:rsidRPr="00664492">
        <w:rPr>
          <w:rFonts w:ascii="Arial" w:hAnsi="Arial" w:cs="Arial"/>
          <w:rPrChange w:id="4" w:author="Admin" w:date="2022-03-24T11:11:00Z">
            <w:rPr/>
          </w:rPrChange>
        </w:rPr>
        <w:t xml:space="preserve">1.What do you mean by </w:t>
      </w:r>
      <w:del w:id="5" w:author="Admin" w:date="2022-03-24T11:13:00Z">
        <w:r w:rsidRPr="00664492" w:rsidDel="00664492">
          <w:rPr>
            <w:rFonts w:ascii="Arial" w:hAnsi="Arial" w:cs="Arial"/>
            <w:rPrChange w:id="6" w:author="Admin" w:date="2022-03-24T11:11:00Z">
              <w:rPr/>
            </w:rPrChange>
          </w:rPr>
          <w:delText>open source</w:delText>
        </w:r>
      </w:del>
      <w:ins w:id="7" w:author="Admin" w:date="2022-03-24T11:13:00Z">
        <w:r w:rsidRPr="00664492">
          <w:rPr>
            <w:rFonts w:ascii="Arial" w:hAnsi="Arial" w:cs="Arial"/>
          </w:rPr>
          <w:t>open-source</w:t>
        </w:r>
      </w:ins>
      <w:r w:rsidRPr="00664492">
        <w:rPr>
          <w:rFonts w:ascii="Arial" w:hAnsi="Arial" w:cs="Arial"/>
          <w:rPrChange w:id="8" w:author="Admin" w:date="2022-03-24T11:11:00Z">
            <w:rPr/>
          </w:rPrChange>
        </w:rPr>
        <w:t xml:space="preserve"> hardware</w:t>
      </w:r>
      <w:del w:id="9" w:author="Admin" w:date="2022-03-24T11:13:00Z">
        <w:r w:rsidRPr="00664492" w:rsidDel="00664492">
          <w:rPr>
            <w:rFonts w:ascii="Arial" w:hAnsi="Arial" w:cs="Arial"/>
            <w:rPrChange w:id="10" w:author="Admin" w:date="2022-03-24T11:11:00Z">
              <w:rPr/>
            </w:rPrChange>
          </w:rPr>
          <w:delText xml:space="preserve"> </w:delText>
        </w:r>
      </w:del>
      <w:r w:rsidRPr="00664492">
        <w:rPr>
          <w:rFonts w:ascii="Arial" w:hAnsi="Arial" w:cs="Arial"/>
          <w:rPrChange w:id="11" w:author="Admin" w:date="2022-03-24T11:11:00Z">
            <w:rPr/>
          </w:rPrChange>
        </w:rPr>
        <w:t>?</w:t>
      </w:r>
    </w:p>
    <w:p w14:paraId="24369206" w14:textId="7580FE26" w:rsidR="00664492" w:rsidRPr="00664492" w:rsidRDefault="00664492" w:rsidP="00664492">
      <w:pPr>
        <w:rPr>
          <w:rFonts w:ascii="Arial" w:hAnsi="Arial" w:cs="Arial"/>
          <w:rPrChange w:id="12" w:author="Admin" w:date="2022-03-24T11:11:00Z">
            <w:rPr/>
          </w:rPrChange>
        </w:rPr>
      </w:pPr>
      <w:ins w:id="13" w:author="Admin" w:date="2022-03-24T11:13:00Z">
        <w:r>
          <w:rPr>
            <w:rFonts w:ascii="Arial" w:hAnsi="Arial" w:cs="Arial"/>
          </w:rPr>
          <w:t>Open-source</w:t>
        </w:r>
      </w:ins>
      <w:ins w:id="14" w:author="Admin" w:date="2022-03-24T11:12:00Z">
        <w:r>
          <w:rPr>
            <w:rFonts w:ascii="Arial" w:hAnsi="Arial" w:cs="Arial"/>
          </w:rPr>
          <w:t xml:space="preserve"> hardware means all parts and firmware are open to be used and built on by everyone else free of cost. This also usually means it is exposed to a wider range of </w:t>
        </w:r>
      </w:ins>
      <w:ins w:id="15" w:author="Admin" w:date="2022-03-24T11:13:00Z">
        <w:r>
          <w:rPr>
            <w:rFonts w:ascii="Arial" w:hAnsi="Arial" w:cs="Arial"/>
          </w:rPr>
          <w:t>eyes, thereby making the product bug-free.</w:t>
        </w:r>
      </w:ins>
    </w:p>
    <w:p w14:paraId="65CB9B91" w14:textId="70A3015F" w:rsidR="00664492" w:rsidRDefault="00664492" w:rsidP="00664492">
      <w:pPr>
        <w:rPr>
          <w:ins w:id="16" w:author="Admin" w:date="2022-03-24T11:14:00Z"/>
          <w:rFonts w:ascii="Arial" w:hAnsi="Arial" w:cs="Arial"/>
        </w:rPr>
      </w:pPr>
      <w:r w:rsidRPr="00664492">
        <w:rPr>
          <w:rFonts w:ascii="Arial" w:hAnsi="Arial" w:cs="Arial"/>
          <w:rPrChange w:id="17" w:author="Admin" w:date="2022-03-24T11:11:00Z">
            <w:rPr/>
          </w:rPrChange>
        </w:rPr>
        <w:t>2. Are shields still going to work?</w:t>
      </w:r>
    </w:p>
    <w:p w14:paraId="7F25E89E" w14:textId="671EDE00" w:rsidR="00664492" w:rsidRPr="00664492" w:rsidRDefault="00664492" w:rsidP="00664492">
      <w:pPr>
        <w:rPr>
          <w:rFonts w:ascii="Arial" w:hAnsi="Arial" w:cs="Arial"/>
          <w:rPrChange w:id="18" w:author="Admin" w:date="2022-03-24T11:11:00Z">
            <w:rPr/>
          </w:rPrChange>
        </w:rPr>
      </w:pPr>
      <w:ins w:id="19" w:author="Admin" w:date="2022-03-24T11:14:00Z">
        <w:r>
          <w:rPr>
            <w:rFonts w:ascii="Arial" w:hAnsi="Arial" w:cs="Arial"/>
          </w:rPr>
          <w:t xml:space="preserve">Shields </w:t>
        </w:r>
      </w:ins>
      <w:ins w:id="20" w:author="Admin" w:date="2022-03-24T11:15:00Z">
        <w:r>
          <w:rPr>
            <w:rFonts w:ascii="Arial" w:hAnsi="Arial" w:cs="Arial"/>
          </w:rPr>
          <w:t>will work since they provide the functionalities of a module conveniently without extra pins.</w:t>
        </w:r>
      </w:ins>
      <w:ins w:id="21" w:author="Admin" w:date="2022-03-24T11:16:00Z">
        <w:r w:rsidR="00C920EE">
          <w:rPr>
            <w:rFonts w:ascii="Arial" w:hAnsi="Arial" w:cs="Arial"/>
          </w:rPr>
          <w:t xml:space="preserve"> It helps expand the capabilities of the board.</w:t>
        </w:r>
      </w:ins>
    </w:p>
    <w:p w14:paraId="7ED3EF84" w14:textId="263787C9" w:rsidR="00664492" w:rsidRDefault="00664492" w:rsidP="00664492">
      <w:pPr>
        <w:rPr>
          <w:ins w:id="22" w:author="Admin" w:date="2022-03-24T11:16:00Z"/>
          <w:rFonts w:ascii="Arial" w:hAnsi="Arial" w:cs="Arial"/>
        </w:rPr>
      </w:pPr>
      <w:r w:rsidRPr="00664492">
        <w:rPr>
          <w:rFonts w:ascii="Arial" w:hAnsi="Arial" w:cs="Arial"/>
          <w:rPrChange w:id="23" w:author="Admin" w:date="2022-03-24T11:11:00Z">
            <w:rPr/>
          </w:rPrChange>
        </w:rPr>
        <w:t xml:space="preserve">3. Can I use an </w:t>
      </w:r>
      <w:proofErr w:type="spellStart"/>
      <w:r w:rsidRPr="00664492">
        <w:rPr>
          <w:rFonts w:ascii="Arial" w:hAnsi="Arial" w:cs="Arial"/>
          <w:rPrChange w:id="24" w:author="Admin" w:date="2022-03-24T11:11:00Z">
            <w:rPr/>
          </w:rPrChange>
        </w:rPr>
        <w:t>arduino</w:t>
      </w:r>
      <w:proofErr w:type="spellEnd"/>
      <w:r w:rsidRPr="00664492">
        <w:rPr>
          <w:rFonts w:ascii="Arial" w:hAnsi="Arial" w:cs="Arial"/>
          <w:rPrChange w:id="25" w:author="Admin" w:date="2022-03-24T11:11:00Z">
            <w:rPr/>
          </w:rPrChange>
        </w:rPr>
        <w:t xml:space="preserve"> board without Arduino software</w:t>
      </w:r>
      <w:del w:id="26" w:author="Admin" w:date="2022-03-24T11:17:00Z">
        <w:r w:rsidRPr="00664492" w:rsidDel="00C920EE">
          <w:rPr>
            <w:rFonts w:ascii="Arial" w:hAnsi="Arial" w:cs="Arial"/>
            <w:rPrChange w:id="27" w:author="Admin" w:date="2022-03-24T11:11:00Z">
              <w:rPr/>
            </w:rPrChange>
          </w:rPr>
          <w:delText xml:space="preserve"> </w:delText>
        </w:r>
      </w:del>
      <w:r w:rsidRPr="00664492">
        <w:rPr>
          <w:rFonts w:ascii="Arial" w:hAnsi="Arial" w:cs="Arial"/>
          <w:rPrChange w:id="28" w:author="Admin" w:date="2022-03-24T11:11:00Z">
            <w:rPr/>
          </w:rPrChange>
        </w:rPr>
        <w:t>?</w:t>
      </w:r>
    </w:p>
    <w:p w14:paraId="3B60DF12" w14:textId="75B39841" w:rsidR="00C920EE" w:rsidRPr="00664492" w:rsidRDefault="00C920EE" w:rsidP="00664492">
      <w:pPr>
        <w:rPr>
          <w:rFonts w:ascii="Arial" w:hAnsi="Arial" w:cs="Arial"/>
          <w:rPrChange w:id="29" w:author="Admin" w:date="2022-03-24T11:11:00Z">
            <w:rPr/>
          </w:rPrChange>
        </w:rPr>
      </w:pPr>
      <w:ins w:id="30" w:author="Admin" w:date="2022-03-24T11:17:00Z">
        <w:r>
          <w:rPr>
            <w:rFonts w:ascii="Arial" w:hAnsi="Arial" w:cs="Arial"/>
          </w:rPr>
          <w:t>Yes, however we will need to code it without Arduino syntax from scratch as if we were building our custom board.</w:t>
        </w:r>
      </w:ins>
    </w:p>
    <w:p w14:paraId="2D94012A" w14:textId="05E4F931" w:rsidR="00664492" w:rsidRDefault="00664492" w:rsidP="00664492">
      <w:pPr>
        <w:rPr>
          <w:ins w:id="31" w:author="Admin" w:date="2022-03-24T11:17:00Z"/>
          <w:rFonts w:ascii="Arial" w:hAnsi="Arial" w:cs="Arial"/>
        </w:rPr>
      </w:pPr>
      <w:r w:rsidRPr="00664492">
        <w:rPr>
          <w:rFonts w:ascii="Arial" w:hAnsi="Arial" w:cs="Arial"/>
          <w:rPrChange w:id="32" w:author="Admin" w:date="2022-03-24T11:11:00Z">
            <w:rPr/>
          </w:rPrChange>
        </w:rPr>
        <w:t>4. Can I use Alternative Serial monitor with an Arduino</w:t>
      </w:r>
      <w:del w:id="33" w:author="Admin" w:date="2022-03-24T11:17:00Z">
        <w:r w:rsidRPr="00664492" w:rsidDel="00C920EE">
          <w:rPr>
            <w:rFonts w:ascii="Arial" w:hAnsi="Arial" w:cs="Arial"/>
            <w:rPrChange w:id="34" w:author="Admin" w:date="2022-03-24T11:11:00Z">
              <w:rPr/>
            </w:rPrChange>
          </w:rPr>
          <w:delText xml:space="preserve"> </w:delText>
        </w:r>
      </w:del>
      <w:r w:rsidRPr="00664492">
        <w:rPr>
          <w:rFonts w:ascii="Arial" w:hAnsi="Arial" w:cs="Arial"/>
          <w:rPrChange w:id="35" w:author="Admin" w:date="2022-03-24T11:11:00Z">
            <w:rPr/>
          </w:rPrChange>
        </w:rPr>
        <w:t>?</w:t>
      </w:r>
    </w:p>
    <w:p w14:paraId="3C387EC7" w14:textId="218CCF1A" w:rsidR="00C920EE" w:rsidRPr="00664492" w:rsidRDefault="00C920EE" w:rsidP="00664492">
      <w:pPr>
        <w:rPr>
          <w:rFonts w:ascii="Arial" w:hAnsi="Arial" w:cs="Arial"/>
          <w:rPrChange w:id="36" w:author="Admin" w:date="2022-03-24T11:11:00Z">
            <w:rPr/>
          </w:rPrChange>
        </w:rPr>
      </w:pPr>
      <w:ins w:id="37" w:author="Admin" w:date="2022-03-24T11:18:00Z">
        <w:r>
          <w:rPr>
            <w:rFonts w:ascii="Arial" w:hAnsi="Arial" w:cs="Arial"/>
          </w:rPr>
          <w:t xml:space="preserve">Yes. </w:t>
        </w:r>
      </w:ins>
      <w:ins w:id="38" w:author="Admin" w:date="2022-03-24T11:19:00Z">
        <w:r>
          <w:rPr>
            <w:rFonts w:ascii="Arial" w:hAnsi="Arial" w:cs="Arial"/>
          </w:rPr>
          <w:t xml:space="preserve">There are </w:t>
        </w:r>
      </w:ins>
      <w:ins w:id="39" w:author="Admin" w:date="2022-03-24T11:23:00Z">
        <w:r w:rsidR="003866A3">
          <w:rPr>
            <w:rFonts w:ascii="Arial" w:hAnsi="Arial" w:cs="Arial"/>
          </w:rPr>
          <w:t>open-source</w:t>
        </w:r>
      </w:ins>
      <w:ins w:id="40" w:author="Admin" w:date="2022-03-24T11:19:00Z">
        <w:r>
          <w:rPr>
            <w:rFonts w:ascii="Arial" w:hAnsi="Arial" w:cs="Arial"/>
          </w:rPr>
          <w:t xml:space="preserve"> </w:t>
        </w:r>
      </w:ins>
      <w:ins w:id="41" w:author="Admin" w:date="2022-03-24T11:23:00Z">
        <w:r w:rsidR="003866A3">
          <w:rPr>
            <w:rFonts w:ascii="Arial" w:hAnsi="Arial" w:cs="Arial"/>
          </w:rPr>
          <w:t>alternatives</w:t>
        </w:r>
      </w:ins>
      <w:ins w:id="42" w:author="Admin" w:date="2022-03-24T11:19:00Z">
        <w:r>
          <w:rPr>
            <w:rFonts w:ascii="Arial" w:hAnsi="Arial" w:cs="Arial"/>
          </w:rPr>
          <w:t xml:space="preserve"> to the Arduino IDE as serial monitors. The most commonly known one is PuTTY.</w:t>
        </w:r>
      </w:ins>
    </w:p>
    <w:p w14:paraId="3098E473" w14:textId="15C625C8" w:rsidR="00194548" w:rsidRDefault="00664492" w:rsidP="00664492">
      <w:pPr>
        <w:rPr>
          <w:ins w:id="43" w:author="Admin" w:date="2022-03-24T11:19:00Z"/>
          <w:rFonts w:ascii="Arial" w:hAnsi="Arial" w:cs="Arial"/>
        </w:rPr>
      </w:pPr>
      <w:r w:rsidRPr="00664492">
        <w:rPr>
          <w:rFonts w:ascii="Arial" w:hAnsi="Arial" w:cs="Arial"/>
          <w:rPrChange w:id="44" w:author="Admin" w:date="2022-03-24T11:11:00Z">
            <w:rPr/>
          </w:rPrChange>
        </w:rPr>
        <w:t>5. What are different types of file extension for</w:t>
      </w:r>
      <w:del w:id="45" w:author="Admin" w:date="2022-03-24T11:19:00Z">
        <w:r w:rsidRPr="00664492" w:rsidDel="00C920EE">
          <w:rPr>
            <w:rFonts w:ascii="Arial" w:hAnsi="Arial" w:cs="Arial"/>
            <w:rPrChange w:id="46" w:author="Admin" w:date="2022-03-24T11:11:00Z">
              <w:rPr/>
            </w:rPrChange>
          </w:rPr>
          <w:delText xml:space="preserve"> </w:delText>
        </w:r>
      </w:del>
      <w:r w:rsidRPr="00664492">
        <w:rPr>
          <w:rFonts w:ascii="Arial" w:hAnsi="Arial" w:cs="Arial"/>
          <w:rPrChange w:id="47" w:author="Admin" w:date="2022-03-24T11:11:00Z">
            <w:rPr/>
          </w:rPrChange>
        </w:rPr>
        <w:t>?</w:t>
      </w:r>
    </w:p>
    <w:p w14:paraId="6DA416E9" w14:textId="7258189F" w:rsidR="00C920EE" w:rsidRDefault="006E5868" w:rsidP="00664492">
      <w:pPr>
        <w:rPr>
          <w:ins w:id="48" w:author="Admin" w:date="2022-03-24T11:21:00Z"/>
          <w:rFonts w:ascii="Arial" w:hAnsi="Arial" w:cs="Arial"/>
        </w:rPr>
      </w:pPr>
      <w:proofErr w:type="gramStart"/>
      <w:ins w:id="49" w:author="Admin" w:date="2022-03-24T11:21:00Z">
        <w:r>
          <w:rPr>
            <w:rFonts w:ascii="Arial" w:hAnsi="Arial" w:cs="Arial"/>
          </w:rPr>
          <w:t>.</w:t>
        </w:r>
        <w:proofErr w:type="spellStart"/>
        <w:r>
          <w:rPr>
            <w:rFonts w:ascii="Arial" w:hAnsi="Arial" w:cs="Arial"/>
          </w:rPr>
          <w:t>pde</w:t>
        </w:r>
        <w:proofErr w:type="spellEnd"/>
        <w:proofErr w:type="gramEnd"/>
        <w:r>
          <w:rPr>
            <w:rFonts w:ascii="Arial" w:hAnsi="Arial" w:cs="Arial"/>
          </w:rPr>
          <w:t xml:space="preserve"> and .</w:t>
        </w:r>
        <w:proofErr w:type="spellStart"/>
        <w:r>
          <w:rPr>
            <w:rFonts w:ascii="Arial" w:hAnsi="Arial" w:cs="Arial"/>
          </w:rPr>
          <w:t>ino</w:t>
        </w:r>
        <w:proofErr w:type="spellEnd"/>
        <w:r>
          <w:rPr>
            <w:rFonts w:ascii="Arial" w:hAnsi="Arial" w:cs="Arial"/>
          </w:rPr>
          <w:t xml:space="preserve"> are Arduino sketch file extensions. The former being the extension for older Arduino IDE.</w:t>
        </w:r>
      </w:ins>
    </w:p>
    <w:p w14:paraId="525D3EEA" w14:textId="26C43E88" w:rsidR="006E5868" w:rsidRDefault="006E5868" w:rsidP="00664492">
      <w:pPr>
        <w:rPr>
          <w:ins w:id="50" w:author="Admin" w:date="2022-03-24T11:22:00Z"/>
          <w:rFonts w:ascii="Arial" w:hAnsi="Arial" w:cs="Arial"/>
        </w:rPr>
      </w:pPr>
      <w:ins w:id="51" w:author="Admin" w:date="2022-03-24T11:21:00Z">
        <w:r>
          <w:rPr>
            <w:rFonts w:ascii="Arial" w:hAnsi="Arial" w:cs="Arial"/>
          </w:rPr>
          <w:t>The other extensions used are .c, .</w:t>
        </w:r>
        <w:proofErr w:type="spellStart"/>
        <w:r>
          <w:rPr>
            <w:rFonts w:ascii="Arial" w:hAnsi="Arial" w:cs="Arial"/>
          </w:rPr>
          <w:t>cpp</w:t>
        </w:r>
        <w:proofErr w:type="spellEnd"/>
        <w:r>
          <w:rPr>
            <w:rFonts w:ascii="Arial" w:hAnsi="Arial" w:cs="Arial"/>
          </w:rPr>
          <w:t xml:space="preserve"> and </w:t>
        </w:r>
      </w:ins>
      <w:ins w:id="52" w:author="Admin" w:date="2022-03-24T11:22:00Z">
        <w:r>
          <w:rPr>
            <w:rFonts w:ascii="Arial" w:hAnsi="Arial" w:cs="Arial"/>
          </w:rPr>
          <w:t>.h extensions.</w:t>
        </w:r>
      </w:ins>
    </w:p>
    <w:p w14:paraId="519FB2C9" w14:textId="0D0E4949" w:rsidR="006E5868" w:rsidRDefault="006E5868" w:rsidP="00664492">
      <w:pPr>
        <w:rPr>
          <w:ins w:id="53" w:author="Admin" w:date="2022-03-24T11:22:00Z"/>
          <w:rFonts w:ascii="Arial" w:hAnsi="Arial" w:cs="Arial"/>
        </w:rPr>
      </w:pPr>
      <w:ins w:id="54" w:author="Admin" w:date="2022-03-24T11:22:00Z">
        <w:r>
          <w:rPr>
            <w:rFonts w:ascii="Arial" w:hAnsi="Arial" w:cs="Arial"/>
          </w:rPr>
          <w:t>.c is a file used to write C programming source code.</w:t>
        </w:r>
      </w:ins>
    </w:p>
    <w:p w14:paraId="73C1FD4C" w14:textId="2101B291" w:rsidR="006E5868" w:rsidRDefault="006E5868" w:rsidP="00664492">
      <w:pPr>
        <w:rPr>
          <w:ins w:id="55" w:author="Admin" w:date="2022-03-24T11:22:00Z"/>
          <w:rFonts w:ascii="Arial" w:hAnsi="Arial" w:cs="Arial"/>
        </w:rPr>
      </w:pPr>
      <w:ins w:id="56" w:author="Admin" w:date="2022-03-24T11:22:00Z">
        <w:r>
          <w:rPr>
            <w:rFonts w:ascii="Arial" w:hAnsi="Arial" w:cs="Arial"/>
          </w:rPr>
          <w:t>.</w:t>
        </w:r>
        <w:proofErr w:type="spellStart"/>
        <w:r>
          <w:rPr>
            <w:rFonts w:ascii="Arial" w:hAnsi="Arial" w:cs="Arial"/>
          </w:rPr>
          <w:t>cpp</w:t>
        </w:r>
        <w:proofErr w:type="spellEnd"/>
        <w:r>
          <w:rPr>
            <w:rFonts w:ascii="Arial" w:hAnsi="Arial" w:cs="Arial"/>
          </w:rPr>
          <w:t xml:space="preserve"> is used to write C++ programming source code.</w:t>
        </w:r>
      </w:ins>
    </w:p>
    <w:p w14:paraId="592C2ABC" w14:textId="04CA9EAF" w:rsidR="006E5868" w:rsidRPr="00664492" w:rsidRDefault="006E5868" w:rsidP="00664492">
      <w:pPr>
        <w:rPr>
          <w:rFonts w:ascii="Arial" w:hAnsi="Arial" w:cs="Arial"/>
          <w:rPrChange w:id="57" w:author="Admin" w:date="2022-03-24T11:11:00Z">
            <w:rPr/>
          </w:rPrChange>
        </w:rPr>
      </w:pPr>
      <w:ins w:id="58" w:author="Admin" w:date="2022-03-24T11:22:00Z">
        <w:r>
          <w:rPr>
            <w:rFonts w:ascii="Arial" w:hAnsi="Arial" w:cs="Arial"/>
          </w:rPr>
          <w:t>.h is used to write header files. This is usually where variables or function definition</w:t>
        </w:r>
      </w:ins>
      <w:ins w:id="59" w:author="Admin" w:date="2022-03-24T11:23:00Z">
        <w:r>
          <w:rPr>
            <w:rFonts w:ascii="Arial" w:hAnsi="Arial" w:cs="Arial"/>
          </w:rPr>
          <w:t>s are maintained.</w:t>
        </w:r>
      </w:ins>
    </w:p>
    <w:sectPr w:rsidR="006E5868" w:rsidRPr="0066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1C"/>
    <w:rsid w:val="00194548"/>
    <w:rsid w:val="0034511C"/>
    <w:rsid w:val="003866A3"/>
    <w:rsid w:val="00664492"/>
    <w:rsid w:val="006E5868"/>
    <w:rsid w:val="009C5265"/>
    <w:rsid w:val="00A73F42"/>
    <w:rsid w:val="00C9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0C2A"/>
  <w15:chartTrackingRefBased/>
  <w15:docId w15:val="{30CACFEA-C61D-4782-B2A6-7904872E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2022-03-24T05:40:00Z</dcterms:created>
  <dcterms:modified xsi:type="dcterms:W3CDTF">2022-03-24T05:53:00Z</dcterms:modified>
</cp:coreProperties>
</file>