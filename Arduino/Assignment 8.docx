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AF22" w14:textId="77777777" w:rsidR="00C46691" w:rsidRPr="004624E0" w:rsidRDefault="00C46691" w:rsidP="004624E0">
      <w:pPr>
        <w:jc w:val="center"/>
        <w:rPr>
          <w:rFonts w:ascii="Arial" w:hAnsi="Arial" w:cs="Arial"/>
          <w:sz w:val="40"/>
          <w:szCs w:val="40"/>
        </w:rPr>
      </w:pPr>
      <w:r w:rsidRPr="004624E0">
        <w:rPr>
          <w:rFonts w:ascii="Arial" w:hAnsi="Arial" w:cs="Arial"/>
          <w:sz w:val="40"/>
          <w:szCs w:val="40"/>
        </w:rPr>
        <w:t>Assignment - 8</w:t>
      </w:r>
    </w:p>
    <w:p w14:paraId="79FEFD2B" w14:textId="27F1516A" w:rsidR="00C46691" w:rsidRDefault="00C46691" w:rsidP="00C46691">
      <w:pPr>
        <w:rPr>
          <w:rFonts w:ascii="Arial" w:hAnsi="Arial" w:cs="Arial"/>
          <w:sz w:val="24"/>
          <w:szCs w:val="24"/>
        </w:rPr>
      </w:pPr>
      <w:r w:rsidRPr="004624E0">
        <w:rPr>
          <w:rFonts w:ascii="Arial" w:hAnsi="Arial" w:cs="Arial"/>
          <w:sz w:val="24"/>
          <w:szCs w:val="24"/>
        </w:rPr>
        <w:t>1. Can I build a commercial product based on Arduino?</w:t>
      </w:r>
    </w:p>
    <w:p w14:paraId="6FCD1FAE" w14:textId="562AF1BF" w:rsidR="00C46691" w:rsidRPr="004624E0" w:rsidRDefault="00C46691" w:rsidP="00C46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Yes. But if we are deriving the design of the product from the </w:t>
      </w:r>
      <w:proofErr w:type="gramStart"/>
      <w:r>
        <w:rPr>
          <w:rFonts w:ascii="Arial" w:hAnsi="Arial" w:cs="Arial"/>
          <w:sz w:val="24"/>
          <w:szCs w:val="24"/>
        </w:rPr>
        <w:t>eagles</w:t>
      </w:r>
      <w:proofErr w:type="gramEnd"/>
      <w:r>
        <w:rPr>
          <w:rFonts w:ascii="Arial" w:hAnsi="Arial" w:cs="Arial"/>
          <w:sz w:val="24"/>
          <w:szCs w:val="24"/>
        </w:rPr>
        <w:t xml:space="preserve"> files for an Arduino board, the modified files need to be shared as per the </w:t>
      </w:r>
      <w:r w:rsidRPr="00C46691">
        <w:rPr>
          <w:rFonts w:ascii="Arial" w:hAnsi="Arial" w:cs="Arial"/>
          <w:sz w:val="24"/>
          <w:szCs w:val="24"/>
        </w:rPr>
        <w:t>CC BY-SA 2.5</w:t>
      </w:r>
      <w:r>
        <w:rPr>
          <w:rFonts w:ascii="Arial" w:hAnsi="Arial" w:cs="Arial"/>
          <w:sz w:val="24"/>
          <w:szCs w:val="24"/>
        </w:rPr>
        <w:t xml:space="preserve"> license.</w:t>
      </w:r>
    </w:p>
    <w:p w14:paraId="4A92DE52" w14:textId="4D38C571" w:rsidR="00C46691" w:rsidRDefault="00C46691" w:rsidP="00C46691">
      <w:pPr>
        <w:rPr>
          <w:rFonts w:ascii="Arial" w:hAnsi="Arial" w:cs="Arial"/>
          <w:sz w:val="24"/>
          <w:szCs w:val="24"/>
        </w:rPr>
      </w:pPr>
      <w:r w:rsidRPr="004624E0">
        <w:rPr>
          <w:rFonts w:ascii="Arial" w:hAnsi="Arial" w:cs="Arial"/>
          <w:sz w:val="24"/>
          <w:szCs w:val="24"/>
        </w:rPr>
        <w:t>2. Is there any other IDE for Arduino?</w:t>
      </w:r>
    </w:p>
    <w:p w14:paraId="15FB6462" w14:textId="29A59C55" w:rsidR="00C46691" w:rsidRPr="004624E0" w:rsidRDefault="00374282" w:rsidP="00C46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there are many IDEs for the Arduino. </w:t>
      </w:r>
      <w:proofErr w:type="spellStart"/>
      <w:r w:rsidRPr="00374282">
        <w:rPr>
          <w:rFonts w:ascii="Arial" w:hAnsi="Arial" w:cs="Arial"/>
          <w:sz w:val="24"/>
          <w:szCs w:val="24"/>
        </w:rPr>
        <w:t>PlatformIO</w:t>
      </w:r>
      <w:proofErr w:type="spellEnd"/>
      <w:r>
        <w:rPr>
          <w:rFonts w:ascii="Arial" w:hAnsi="Arial" w:cs="Arial"/>
          <w:sz w:val="24"/>
          <w:szCs w:val="24"/>
        </w:rPr>
        <w:t xml:space="preserve"> is a popular alternative to the Arduino IDE.</w:t>
      </w:r>
    </w:p>
    <w:p w14:paraId="21679DBF" w14:textId="516B2C63" w:rsidR="00C46691" w:rsidRDefault="00C46691" w:rsidP="00C46691">
      <w:pPr>
        <w:rPr>
          <w:rFonts w:ascii="Arial" w:hAnsi="Arial" w:cs="Arial"/>
          <w:sz w:val="24"/>
          <w:szCs w:val="24"/>
        </w:rPr>
      </w:pPr>
      <w:r w:rsidRPr="004624E0">
        <w:rPr>
          <w:rFonts w:ascii="Arial" w:hAnsi="Arial" w:cs="Arial"/>
          <w:sz w:val="24"/>
          <w:szCs w:val="24"/>
        </w:rPr>
        <w:t>3. Which is the official Arduino Board?</w:t>
      </w:r>
    </w:p>
    <w:p w14:paraId="1792C50F" w14:textId="7FCA38B3" w:rsidR="00374282" w:rsidRPr="004624E0" w:rsidRDefault="00374282" w:rsidP="00C46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many official Arduino Boards. The most popular one is Arduino Uno. Some others that are used frequently are Arduino Nano and Arduino Mega.</w:t>
      </w:r>
    </w:p>
    <w:p w14:paraId="1F1B677B" w14:textId="0BEE223E" w:rsidR="00C46691" w:rsidRDefault="00C46691" w:rsidP="00C46691">
      <w:pPr>
        <w:rPr>
          <w:rFonts w:ascii="Arial" w:hAnsi="Arial" w:cs="Arial"/>
          <w:sz w:val="24"/>
          <w:szCs w:val="24"/>
        </w:rPr>
      </w:pPr>
      <w:r w:rsidRPr="004624E0">
        <w:rPr>
          <w:rFonts w:ascii="Arial" w:hAnsi="Arial" w:cs="Arial"/>
          <w:sz w:val="24"/>
          <w:szCs w:val="24"/>
        </w:rPr>
        <w:t>4. Who is using Arduino Boards?</w:t>
      </w:r>
    </w:p>
    <w:p w14:paraId="49A457B3" w14:textId="65AFAF3E" w:rsidR="00374282" w:rsidRPr="004624E0" w:rsidRDefault="00F14464" w:rsidP="00C466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hobbyists to industry professionals, Arduino is used across the board (pun intended) to prototype ideas.</w:t>
      </w:r>
    </w:p>
    <w:p w14:paraId="58372263" w14:textId="1FE2C3E1" w:rsidR="00BB11CC" w:rsidRDefault="00C46691" w:rsidP="00C46691">
      <w:pPr>
        <w:rPr>
          <w:rFonts w:ascii="Arial" w:hAnsi="Arial" w:cs="Arial"/>
          <w:sz w:val="24"/>
          <w:szCs w:val="24"/>
        </w:rPr>
      </w:pPr>
      <w:r w:rsidRPr="004624E0">
        <w:rPr>
          <w:rFonts w:ascii="Arial" w:hAnsi="Arial" w:cs="Arial"/>
          <w:sz w:val="24"/>
          <w:szCs w:val="24"/>
        </w:rPr>
        <w:t>5. I want to design my own board. What should I do?</w:t>
      </w:r>
    </w:p>
    <w:p w14:paraId="749B90BC" w14:textId="31C9E1AE" w:rsidR="00F14464" w:rsidRDefault="00F14464" w:rsidP="00F144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steps need to be taken when designing a board.</w:t>
      </w:r>
    </w:p>
    <w:p w14:paraId="28E38F14" w14:textId="7180221C" w:rsidR="00F14464" w:rsidRDefault="00F14464" w:rsidP="00F144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the datasheets of all components to ensure compatibility with each other.</w:t>
      </w:r>
    </w:p>
    <w:p w14:paraId="22612192" w14:textId="7522485A" w:rsidR="00F14464" w:rsidRDefault="00F14464" w:rsidP="00F144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an appropriate circuit on paper and put the idea down.</w:t>
      </w:r>
    </w:p>
    <w:p w14:paraId="3F3E89EC" w14:textId="2B1ABBA4" w:rsidR="00F14464" w:rsidRDefault="00F14464" w:rsidP="00F1446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the idea out using a circuit simulator.</w:t>
      </w:r>
    </w:p>
    <w:p w14:paraId="04DA4D50" w14:textId="48E4397E" w:rsidR="004624E0" w:rsidRDefault="00F14464" w:rsidP="004624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development board like the Arduino to prototype this ide</w:t>
      </w:r>
      <w:r w:rsidR="004624E0">
        <w:rPr>
          <w:rFonts w:ascii="Arial" w:hAnsi="Arial" w:cs="Arial"/>
          <w:sz w:val="24"/>
          <w:szCs w:val="24"/>
        </w:rPr>
        <w:t>a.</w:t>
      </w:r>
    </w:p>
    <w:p w14:paraId="767E7FAC" w14:textId="167C83BD" w:rsidR="004624E0" w:rsidRDefault="004624E0" w:rsidP="004624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this on a perf board in a smaller form factor.</w:t>
      </w:r>
    </w:p>
    <w:p w14:paraId="41D6A5C1" w14:textId="3F6778AC" w:rsidR="004624E0" w:rsidRPr="004624E0" w:rsidRDefault="004624E0" w:rsidP="004624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all goes well, these components may then be used to print a custom board.</w:t>
      </w:r>
    </w:p>
    <w:sectPr w:rsidR="004624E0" w:rsidRPr="0046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291"/>
    <w:multiLevelType w:val="hybridMultilevel"/>
    <w:tmpl w:val="AD28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3CB"/>
    <w:multiLevelType w:val="hybridMultilevel"/>
    <w:tmpl w:val="217AC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91"/>
    <w:rsid w:val="00374282"/>
    <w:rsid w:val="004624E0"/>
    <w:rsid w:val="009C5265"/>
    <w:rsid w:val="00A73F42"/>
    <w:rsid w:val="00BB11CC"/>
    <w:rsid w:val="00C46691"/>
    <w:rsid w:val="00F1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C2B2"/>
  <w15:chartTrackingRefBased/>
  <w15:docId w15:val="{B2B44774-C8C6-4E77-857B-8D42D60C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Kunnath</cp:lastModifiedBy>
  <cp:revision>2</cp:revision>
  <dcterms:created xsi:type="dcterms:W3CDTF">2022-03-24T05:54:00Z</dcterms:created>
  <dcterms:modified xsi:type="dcterms:W3CDTF">2022-03-25T16:16:00Z</dcterms:modified>
</cp:coreProperties>
</file>